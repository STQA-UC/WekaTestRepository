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D0BF5" w14:textId="54197FD7" w:rsidR="1364117B" w:rsidRPr="00032146" w:rsidRDefault="002243B6" w:rsidP="1364117B">
      <w:pPr>
        <w:jc w:val="center"/>
        <w:rPr>
          <w:b/>
          <w:sz w:val="28"/>
          <w:szCs w:val="28"/>
          <w:u w:val="single"/>
        </w:rPr>
      </w:pPr>
      <w:r w:rsidRPr="00032146">
        <w:rPr>
          <w:b/>
          <w:sz w:val="28"/>
          <w:szCs w:val="28"/>
          <w:u w:val="single"/>
        </w:rPr>
        <w:t>Software Testing and Quality Assurance Project Proposal</w:t>
      </w:r>
    </w:p>
    <w:p w14:paraId="0B5DA8B9" w14:textId="72604BCC" w:rsidR="002243B6" w:rsidRPr="00306F15" w:rsidRDefault="002243B6" w:rsidP="002243B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06F15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  <w:b/>
        </w:rPr>
        <w:t xml:space="preserve"> Weka – Java Code Testing</w:t>
      </w:r>
    </w:p>
    <w:p w14:paraId="367B7CC4" w14:textId="0E36D48B" w:rsidR="002243B6" w:rsidRDefault="002243B6" w:rsidP="002243B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 Members:</w:t>
      </w:r>
    </w:p>
    <w:p w14:paraId="3FC546B8" w14:textId="3F5C883E" w:rsidR="002243B6" w:rsidRDefault="002243B6" w:rsidP="002243B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Kshitija </w:t>
      </w:r>
      <w:proofErr w:type="gramStart"/>
      <w:r>
        <w:rPr>
          <w:rFonts w:ascii="Times New Roman" w:hAnsi="Times New Roman" w:cs="Times New Roman"/>
          <w:b/>
        </w:rPr>
        <w:t>Joshi  #</w:t>
      </w:r>
      <w:proofErr w:type="gramEnd"/>
      <w:r>
        <w:rPr>
          <w:rFonts w:ascii="Times New Roman" w:hAnsi="Times New Roman" w:cs="Times New Roman"/>
          <w:b/>
        </w:rPr>
        <w:t xml:space="preserve"> M08766983</w:t>
      </w:r>
    </w:p>
    <w:p w14:paraId="64DDCCE9" w14:textId="77777777" w:rsidR="00482136" w:rsidRDefault="002243B6" w:rsidP="0003214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Moh</w:t>
      </w:r>
      <w:r w:rsidR="00482136">
        <w:rPr>
          <w:rFonts w:ascii="Times New Roman" w:hAnsi="Times New Roman" w:cs="Times New Roman"/>
          <w:b/>
        </w:rPr>
        <w:t xml:space="preserve">ammed </w:t>
      </w:r>
      <w:proofErr w:type="spellStart"/>
      <w:r w:rsidR="00482136">
        <w:rPr>
          <w:rFonts w:ascii="Times New Roman" w:hAnsi="Times New Roman" w:cs="Times New Roman"/>
          <w:b/>
        </w:rPr>
        <w:t>Aamer</w:t>
      </w:r>
      <w:proofErr w:type="spellEnd"/>
      <w:r w:rsidR="00482136">
        <w:rPr>
          <w:rFonts w:ascii="Times New Roman" w:hAnsi="Times New Roman" w:cs="Times New Roman"/>
          <w:b/>
        </w:rPr>
        <w:t xml:space="preserve"> FNU #M0880210</w:t>
      </w:r>
    </w:p>
    <w:p w14:paraId="23F0EAF3" w14:textId="2C0B04FA" w:rsidR="1364117B" w:rsidRPr="00032146" w:rsidRDefault="002243B6" w:rsidP="0003214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 w:rsidRPr="00306F15">
        <w:rPr>
          <w:rFonts w:ascii="Times New Roman" w:hAnsi="Times New Roman" w:cs="Times New Roman"/>
          <w:b/>
        </w:rPr>
        <w:t>nstructor:</w:t>
      </w:r>
      <w:r>
        <w:rPr>
          <w:rFonts w:ascii="Times New Roman" w:hAnsi="Times New Roman" w:cs="Times New Roman"/>
          <w:b/>
        </w:rPr>
        <w:t xml:space="preserve"> Prof.</w:t>
      </w:r>
      <w:r w:rsidRPr="00306F15">
        <w:rPr>
          <w:rFonts w:ascii="Times New Roman" w:hAnsi="Times New Roman" w:cs="Times New Roman"/>
          <w:b/>
        </w:rPr>
        <w:t xml:space="preserve"> Vignesh Subbian</w:t>
      </w:r>
    </w:p>
    <w:p w14:paraId="0DF08746" w14:textId="17C0F216" w:rsidR="002243B6" w:rsidRPr="00032146" w:rsidRDefault="002243B6">
      <w:pPr>
        <w:rPr>
          <w:b/>
          <w:u w:val="single"/>
        </w:rPr>
      </w:pPr>
      <w:r w:rsidRPr="00032146">
        <w:rPr>
          <w:b/>
          <w:u w:val="single"/>
        </w:rPr>
        <w:t>Abstract</w:t>
      </w:r>
      <w:r w:rsidR="1364117B" w:rsidRPr="00032146">
        <w:rPr>
          <w:b/>
          <w:u w:val="single"/>
        </w:rPr>
        <w:t>:</w:t>
      </w:r>
    </w:p>
    <w:p w14:paraId="6013EFC3" w14:textId="639B10B9" w:rsidR="002243B6" w:rsidRDefault="002243B6">
      <w:r>
        <w:t>The goal of this project</w:t>
      </w:r>
      <w:r w:rsidR="00850036">
        <w:t xml:space="preserve"> is to test</w:t>
      </w:r>
      <w:r>
        <w:t xml:space="preserve"> SUT, Weka which is developed to use for data mining techniques</w:t>
      </w:r>
      <w:r w:rsidR="00850036">
        <w:t xml:space="preserve"> and </w:t>
      </w:r>
      <w:proofErr w:type="spellStart"/>
      <w:r w:rsidR="00850036">
        <w:t>analyse</w:t>
      </w:r>
      <w:proofErr w:type="spellEnd"/>
      <w:r w:rsidR="00850036">
        <w:t xml:space="preserve"> the results generated from existing test cases</w:t>
      </w:r>
      <w:r>
        <w:t xml:space="preserve">. Weka is an open source </w:t>
      </w:r>
      <w:r w:rsidR="00BC1392">
        <w:t>software issues under GNU and</w:t>
      </w:r>
      <w:r>
        <w:t xml:space="preserve"> </w:t>
      </w:r>
      <w:r w:rsidR="00BC1392">
        <w:t xml:space="preserve">programmed using Java </w:t>
      </w:r>
      <w:r>
        <w:t xml:space="preserve"> </w:t>
      </w:r>
    </w:p>
    <w:p w14:paraId="0508685F" w14:textId="742A1A01" w:rsidR="00BC1392" w:rsidRPr="00032146" w:rsidRDefault="00BC1392" w:rsidP="002243B6">
      <w:pPr>
        <w:spacing w:line="240" w:lineRule="auto"/>
        <w:jc w:val="both"/>
        <w:rPr>
          <w:b/>
          <w:u w:val="single"/>
        </w:rPr>
      </w:pPr>
      <w:r w:rsidRPr="00032146">
        <w:rPr>
          <w:b/>
          <w:u w:val="single"/>
        </w:rPr>
        <w:t>Weka</w:t>
      </w:r>
      <w:r w:rsidR="00032146" w:rsidRPr="00032146">
        <w:rPr>
          <w:b/>
          <w:u w:val="single"/>
        </w:rPr>
        <w:t>:</w:t>
      </w:r>
    </w:p>
    <w:p w14:paraId="28A64873" w14:textId="1DFE5B73" w:rsidR="00BC1392" w:rsidRPr="00EE0E61" w:rsidRDefault="00BC1392" w:rsidP="002243B6">
      <w:pPr>
        <w:spacing w:line="240" w:lineRule="auto"/>
        <w:jc w:val="both"/>
      </w:pPr>
      <w:r w:rsidRPr="00032146">
        <w:t xml:space="preserve">It provides packages which presents a collection of algorithms for solving read world data mining problems. The software is written in Java and facilitates the graphical user interface to implement various machine learning techniques. </w:t>
      </w:r>
      <w:r w:rsidR="00850036" w:rsidRPr="00032146">
        <w:t xml:space="preserve">Weka facilitates pre-processing of the data files such as </w:t>
      </w:r>
      <w:proofErr w:type="spellStart"/>
      <w:r w:rsidR="00850036" w:rsidRPr="00032146">
        <w:t>arff</w:t>
      </w:r>
      <w:proofErr w:type="spellEnd"/>
      <w:r w:rsidR="00850036" w:rsidRPr="00032146">
        <w:t>, csv. Functions such as data normalization, conversion of data types of the data, adding missing values in the data types of transformation of data can be implemented in data</w:t>
      </w:r>
      <w:r w:rsidR="00972283" w:rsidRPr="00032146">
        <w:t>. On the processed data,</w:t>
      </w:r>
      <w:r w:rsidR="00850036" w:rsidRPr="00032146">
        <w:t xml:space="preserve"> data mining techniques such as classification, clustering, association, </w:t>
      </w:r>
      <w:r w:rsidR="00DE1AA1" w:rsidRPr="00032146">
        <w:t xml:space="preserve">visualization can be implemented on the data files. Weka also </w:t>
      </w:r>
      <w:r w:rsidR="00DE1AA1" w:rsidRPr="00EE0E61">
        <w:t>generates visual graphs and reports which helps to analyze pattern of the data.</w:t>
      </w:r>
    </w:p>
    <w:p w14:paraId="7101B948" w14:textId="2A9DBD4C" w:rsidR="002243B6" w:rsidRPr="00EE0E61" w:rsidRDefault="00DE1AA1" w:rsidP="00EC1D99">
      <w:pPr>
        <w:spacing w:line="240" w:lineRule="auto"/>
        <w:jc w:val="both"/>
      </w:pPr>
      <w:r w:rsidRPr="00EE0E61">
        <w:t xml:space="preserve">The system has approximately 12007 lines of the code in Java, </w:t>
      </w:r>
      <w:r w:rsidR="003161C6" w:rsidRPr="00EE0E61">
        <w:t>and contains modules for various techniques in data mining such as Classification, Association,</w:t>
      </w:r>
      <w:r w:rsidR="00EC1D99" w:rsidRPr="00EE0E61">
        <w:t xml:space="preserve"> Clustering</w:t>
      </w:r>
      <w:r w:rsidR="003161C6" w:rsidRPr="00EE0E61">
        <w:t xml:space="preserve"> and Data pre-processing</w:t>
      </w:r>
      <w:r w:rsidR="00EC1D99" w:rsidRPr="00EE0E61">
        <w:t>. Also there are</w:t>
      </w:r>
      <w:r w:rsidR="001024F1">
        <w:t xml:space="preserve"> 18658</w:t>
      </w:r>
      <w:r w:rsidR="00EC1D99" w:rsidRPr="00EE0E61">
        <w:t xml:space="preserve"> unit test cases available in the Weka source code. </w:t>
      </w:r>
      <w:r w:rsidR="009F4721">
        <w:t xml:space="preserve">We are planning to </w:t>
      </w:r>
      <w:proofErr w:type="spellStart"/>
      <w:r w:rsidR="009F4721">
        <w:t>analyse</w:t>
      </w:r>
      <w:proofErr w:type="spellEnd"/>
      <w:r w:rsidR="009F4721">
        <w:t xml:space="preserve"> execution of test cases o</w:t>
      </w:r>
      <w:r w:rsidR="001024F1">
        <w:t>f modules such as Classifiers, a</w:t>
      </w:r>
      <w:r w:rsidR="009F4721">
        <w:t>ssociations,</w:t>
      </w:r>
      <w:r w:rsidR="001024F1">
        <w:t xml:space="preserve"> attribute selection which includes 2267, 228, 1068 test cases respectively.</w:t>
      </w:r>
    </w:p>
    <w:p w14:paraId="3BACACB7" w14:textId="2DDEBC2B" w:rsidR="00EC1D99" w:rsidRPr="00EE0E61" w:rsidRDefault="00FB7D72" w:rsidP="00EC1D99">
      <w:pPr>
        <w:spacing w:line="240" w:lineRule="auto"/>
        <w:jc w:val="both"/>
      </w:pPr>
      <w:r w:rsidRPr="00EE0E61">
        <w:t xml:space="preserve">Below </w:t>
      </w:r>
      <w:r w:rsidR="00F6692E">
        <w:t>is the proposed plan</w:t>
      </w:r>
      <w:r w:rsidR="00AA0C10">
        <w:t xml:space="preserve"> for this project to validate testing and quality of this system:</w:t>
      </w:r>
      <w:r w:rsidR="00F6692E">
        <w:t xml:space="preserve"> </w:t>
      </w:r>
    </w:p>
    <w:p w14:paraId="0AFF0D43" w14:textId="0F716E0C" w:rsidR="00AD5D57" w:rsidRPr="00EE0E61" w:rsidRDefault="00EC1D99" w:rsidP="00EC1D99">
      <w:pPr>
        <w:pStyle w:val="ListParagraph"/>
        <w:numPr>
          <w:ilvl w:val="0"/>
          <w:numId w:val="3"/>
        </w:numPr>
        <w:spacing w:line="240" w:lineRule="auto"/>
        <w:jc w:val="both"/>
      </w:pPr>
      <w:r w:rsidRPr="00EE0E61">
        <w:t>S</w:t>
      </w:r>
      <w:r w:rsidR="00BF4B29">
        <w:t>oftware</w:t>
      </w:r>
      <w:r w:rsidRPr="00EE0E61">
        <w:t xml:space="preserve"> testing: </w:t>
      </w:r>
    </w:p>
    <w:p w14:paraId="0B024DD4" w14:textId="25C3CFD6" w:rsidR="00032146" w:rsidRDefault="00EC1D99" w:rsidP="00032146">
      <w:pPr>
        <w:pStyle w:val="ListParagraph"/>
        <w:numPr>
          <w:ilvl w:val="0"/>
          <w:numId w:val="4"/>
        </w:numPr>
        <w:spacing w:line="240" w:lineRule="auto"/>
        <w:jc w:val="both"/>
      </w:pPr>
      <w:r w:rsidRPr="00113147">
        <w:rPr>
          <w:b/>
        </w:rPr>
        <w:t>Coverage testing</w:t>
      </w:r>
      <w:r w:rsidRPr="00EE0E61">
        <w:t xml:space="preserve">- We are going to use </w:t>
      </w:r>
      <w:r w:rsidRPr="00B71039">
        <w:rPr>
          <w:i/>
        </w:rPr>
        <w:t>Emma</w:t>
      </w:r>
      <w:r w:rsidRPr="00EE0E61">
        <w:t xml:space="preserve"> to find the code coverage such as statement coverage, branch coverage</w:t>
      </w:r>
      <w:r w:rsidR="00425527">
        <w:t xml:space="preserve"> and analyze and interpret the results. </w:t>
      </w:r>
    </w:p>
    <w:p w14:paraId="37EDF081" w14:textId="04DC9378" w:rsidR="00EC1D99" w:rsidRDefault="00EC1D99" w:rsidP="00032146">
      <w:pPr>
        <w:pStyle w:val="ListParagraph"/>
        <w:numPr>
          <w:ilvl w:val="0"/>
          <w:numId w:val="4"/>
        </w:numPr>
        <w:spacing w:line="240" w:lineRule="auto"/>
        <w:jc w:val="both"/>
      </w:pPr>
      <w:r w:rsidRPr="00113147">
        <w:rPr>
          <w:b/>
        </w:rPr>
        <w:t>Unit Testing</w:t>
      </w:r>
      <w:r w:rsidRPr="00EE0E61">
        <w:t>-</w:t>
      </w:r>
      <w:r w:rsidR="00FB7D72" w:rsidRPr="00EE0E61">
        <w:t xml:space="preserve"> We are going to validate and verify the existing unit test cases</w:t>
      </w:r>
      <w:r w:rsidR="00AD5D57" w:rsidRPr="00EE0E61">
        <w:t>. Also planning to use</w:t>
      </w:r>
      <w:r w:rsidR="00AA0C10">
        <w:t xml:space="preserve"> </w:t>
      </w:r>
      <w:proofErr w:type="spellStart"/>
      <w:r w:rsidR="00AA0C10" w:rsidRPr="00AA0C10">
        <w:rPr>
          <w:i/>
        </w:rPr>
        <w:t>FindB</w:t>
      </w:r>
      <w:r w:rsidR="00AD5D57" w:rsidRPr="00AA0C10">
        <w:rPr>
          <w:i/>
        </w:rPr>
        <w:t>ugs</w:t>
      </w:r>
      <w:proofErr w:type="spellEnd"/>
      <w:r w:rsidR="00AD5D57" w:rsidRPr="00EE0E61">
        <w:t xml:space="preserve"> </w:t>
      </w:r>
      <w:r w:rsidR="006D4798" w:rsidRPr="00EE0E61">
        <w:t>, which detects a variety of common coding mistakes, including thread synchronization problems, misuse of API methods</w:t>
      </w:r>
    </w:p>
    <w:p w14:paraId="48BFB71A" w14:textId="77777777" w:rsidR="009F4721" w:rsidRDefault="00425527" w:rsidP="00113147">
      <w:pPr>
        <w:pStyle w:val="ListParagraph"/>
        <w:numPr>
          <w:ilvl w:val="0"/>
          <w:numId w:val="4"/>
        </w:numPr>
        <w:spacing w:line="240" w:lineRule="auto"/>
        <w:jc w:val="both"/>
        <w:rPr>
          <w:ins w:id="0" w:author="KD" w:date="2015-11-18T23:47:00Z"/>
        </w:rPr>
      </w:pPr>
      <w:r>
        <w:t>Perform manual software inspection on selected modules and further analyze to determine any correlation with results from static analysis.</w:t>
      </w:r>
    </w:p>
    <w:p w14:paraId="5670270D" w14:textId="37B007C0" w:rsidR="001D0E7B" w:rsidDel="00612F37" w:rsidRDefault="001D0E7B" w:rsidP="00113147">
      <w:pPr>
        <w:pStyle w:val="ListParagraph"/>
        <w:numPr>
          <w:ilvl w:val="0"/>
          <w:numId w:val="3"/>
        </w:numPr>
        <w:spacing w:line="240" w:lineRule="auto"/>
        <w:jc w:val="both"/>
        <w:rPr>
          <w:del w:id="1" w:author="Kshitija Joshi" w:date="2015-11-28T11:31:00Z"/>
        </w:rPr>
      </w:pPr>
      <w:ins w:id="2" w:author="KD" w:date="2015-11-18T23:47:00Z">
        <w:del w:id="3" w:author="Kshitija Joshi" w:date="2015-11-28T11:31:00Z">
          <w:r w:rsidRPr="001D0E7B" w:rsidDel="00612F37">
            <w:rPr>
              <w:rPrChange w:id="4" w:author="KD" w:date="2015-11-18T23:47:00Z">
                <w:rPr>
                  <w:rFonts w:ascii="Arial" w:hAnsi="Arial" w:cs="Arial"/>
                  <w:color w:val="262626"/>
                  <w:sz w:val="20"/>
                  <w:szCs w:val="20"/>
                </w:rPr>
              </w:rPrChange>
            </w:rPr>
            <w:delText>Planning to use</w:delText>
          </w:r>
          <w:r w:rsidRPr="001D0E7B" w:rsidDel="00612F37">
            <w:rPr>
              <w:rPrChange w:id="5" w:author="KD" w:date="2015-11-18T23:47:00Z">
                <w:rPr>
                  <w:rStyle w:val="apple-converted-space"/>
                  <w:rFonts w:ascii="Arial" w:hAnsi="Arial" w:cs="Arial"/>
                  <w:color w:val="262626"/>
                  <w:sz w:val="20"/>
                  <w:szCs w:val="20"/>
                </w:rPr>
              </w:rPrChange>
            </w:rPr>
            <w:delText> </w:delText>
          </w:r>
          <w:r w:rsidRPr="001D0E7B" w:rsidDel="00612F37">
            <w:rPr>
              <w:rPrChange w:id="6" w:author="KD" w:date="2015-11-18T23:47:00Z">
                <w:rPr>
                  <w:rFonts w:ascii="Arial" w:hAnsi="Arial" w:cs="Arial"/>
                  <w:i/>
                  <w:iCs/>
                  <w:color w:val="262626"/>
                  <w:sz w:val="20"/>
                  <w:szCs w:val="20"/>
                </w:rPr>
              </w:rPrChange>
            </w:rPr>
            <w:delText>JLint</w:delText>
          </w:r>
          <w:r w:rsidRPr="001D0E7B" w:rsidDel="00612F37">
            <w:rPr>
              <w:rPrChange w:id="7" w:author="KD" w:date="2015-11-18T23:47:00Z">
                <w:rPr>
                  <w:rStyle w:val="apple-converted-space"/>
                  <w:rFonts w:ascii="Arial" w:hAnsi="Arial" w:cs="Arial"/>
                  <w:color w:val="262626"/>
                  <w:sz w:val="20"/>
                  <w:szCs w:val="20"/>
                </w:rPr>
              </w:rPrChange>
            </w:rPr>
            <w:delText> </w:delText>
          </w:r>
          <w:r w:rsidRPr="001D0E7B" w:rsidDel="00612F37">
            <w:rPr>
              <w:rPrChange w:id="8" w:author="KD" w:date="2015-11-18T23:47:00Z">
                <w:rPr>
                  <w:rFonts w:ascii="Arial" w:hAnsi="Arial" w:cs="Arial"/>
                  <w:color w:val="262626"/>
                  <w:sz w:val="20"/>
                  <w:szCs w:val="20"/>
                </w:rPr>
              </w:rPrChange>
            </w:rPr>
            <w:delText>which checks Java code inconsistenc</w:delText>
          </w:r>
          <w:r w:rsidDel="00612F37">
            <w:delText>ies and synchronization problems</w:delText>
          </w:r>
        </w:del>
      </w:ins>
      <w:ins w:id="9" w:author="KD" w:date="2015-11-18T23:48:00Z">
        <w:del w:id="10" w:author="Kshitija Joshi" w:date="2015-11-28T11:31:00Z">
          <w:r w:rsidDel="00612F37">
            <w:delText>, also as a static analyzer</w:delText>
          </w:r>
        </w:del>
      </w:ins>
    </w:p>
    <w:p w14:paraId="77880484" w14:textId="77262724" w:rsidR="001D0E7B" w:rsidDel="00612F37" w:rsidRDefault="001D0E7B">
      <w:pPr>
        <w:pStyle w:val="ListParagraph"/>
        <w:numPr>
          <w:ilvl w:val="0"/>
          <w:numId w:val="4"/>
        </w:numPr>
        <w:spacing w:line="240" w:lineRule="auto"/>
        <w:jc w:val="both"/>
        <w:rPr>
          <w:ins w:id="11" w:author="KD" w:date="2015-11-18T23:48:00Z"/>
          <w:del w:id="12" w:author="Kshitija Joshi" w:date="2015-11-28T11:31:00Z"/>
        </w:rPr>
      </w:pPr>
    </w:p>
    <w:p w14:paraId="0998BACB" w14:textId="3C4B5678" w:rsidR="00BF4B29" w:rsidRPr="00EE0E61" w:rsidDel="004F1F1A" w:rsidRDefault="00253059" w:rsidP="00DB5472">
      <w:pPr>
        <w:pStyle w:val="ListParagraph"/>
        <w:numPr>
          <w:ilvl w:val="0"/>
          <w:numId w:val="4"/>
        </w:numPr>
        <w:spacing w:line="240" w:lineRule="auto"/>
        <w:jc w:val="both"/>
        <w:rPr>
          <w:del w:id="13" w:author="KD" w:date="2015-11-18T23:27:00Z"/>
        </w:rPr>
      </w:pPr>
      <w:del w:id="14" w:author="KD" w:date="2015-11-18T23:27:00Z">
        <w:r w:rsidRPr="001D0E7B" w:rsidDel="004F1F1A">
          <w:rPr>
            <w:b/>
          </w:rPr>
          <w:delText>Data flow testing</w:delText>
        </w:r>
        <w:r w:rsidR="00AD5D57" w:rsidRPr="00EE0E61" w:rsidDel="004F1F1A">
          <w:delText xml:space="preserve">– Planning to use </w:delText>
        </w:r>
        <w:r w:rsidR="00AD5D57" w:rsidRPr="001D0E7B" w:rsidDel="004F1F1A">
          <w:rPr>
            <w:i/>
          </w:rPr>
          <w:delText>JLint</w:delText>
        </w:r>
        <w:r w:rsidR="00AD5D57" w:rsidRPr="00EE0E61" w:rsidDel="004F1F1A">
          <w:delText xml:space="preserve"> which checks Java code</w:delText>
        </w:r>
        <w:r w:rsidR="006D4798" w:rsidRPr="00EE0E61" w:rsidDel="004F1F1A">
          <w:delText xml:space="preserve"> inconsistencies </w:delText>
        </w:r>
        <w:r w:rsidR="00AD5D57" w:rsidRPr="00EE0E61" w:rsidDel="004F1F1A">
          <w:delText xml:space="preserve">and synchronization problems by doing data flow analysis and building the lock graph </w:delText>
        </w:r>
      </w:del>
    </w:p>
    <w:p w14:paraId="117514A0" w14:textId="46FFDC7B" w:rsidR="009F4721" w:rsidRDefault="00EC1D99" w:rsidP="00113147">
      <w:pPr>
        <w:pStyle w:val="ListParagraph"/>
        <w:numPr>
          <w:ilvl w:val="0"/>
          <w:numId w:val="3"/>
        </w:numPr>
        <w:spacing w:line="240" w:lineRule="auto"/>
        <w:jc w:val="both"/>
      </w:pPr>
      <w:r w:rsidRPr="00EE0E61">
        <w:t>Quality Assurance</w:t>
      </w:r>
      <w:r w:rsidR="009F4721">
        <w:t>:</w:t>
      </w:r>
    </w:p>
    <w:p w14:paraId="17506352" w14:textId="4A75DD20" w:rsidR="00334EEB" w:rsidRPr="00EE0E61" w:rsidRDefault="00AA0C10" w:rsidP="00113147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Planning to use </w:t>
      </w:r>
      <w:proofErr w:type="spellStart"/>
      <w:r w:rsidRPr="009F4721">
        <w:rPr>
          <w:i/>
        </w:rPr>
        <w:t>JArchitect</w:t>
      </w:r>
      <w:proofErr w:type="spellEnd"/>
      <w:r w:rsidRPr="00AA0C10">
        <w:t xml:space="preserve"> to audit the code base before refactoring. It helps you also in your migration process</w:t>
      </w:r>
      <w:r>
        <w:t xml:space="preserve"> and</w:t>
      </w:r>
      <w:r w:rsidR="00FB7D72" w:rsidRPr="00EE0E61">
        <w:t xml:space="preserve"> to analyze following aspects of </w:t>
      </w:r>
      <w:r>
        <w:t xml:space="preserve">quality assurance such as code quality and </w:t>
      </w:r>
      <w:r w:rsidR="00FB7D72" w:rsidRPr="00EE0E61">
        <w:t>Statistical analysis</w:t>
      </w:r>
      <w:r w:rsidR="00334EEB">
        <w:t xml:space="preserve">. </w:t>
      </w:r>
    </w:p>
    <w:p w14:paraId="396D4ECB" w14:textId="77777777" w:rsidR="00DD599B" w:rsidRDefault="006D4798">
      <w:pPr>
        <w:pStyle w:val="ListParagraph"/>
        <w:spacing w:line="240" w:lineRule="auto"/>
        <w:ind w:left="1080"/>
        <w:jc w:val="both"/>
        <w:rPr>
          <w:ins w:id="15" w:author="Kshitija Joshi" w:date="2015-12-14T01:17:00Z"/>
        </w:rPr>
        <w:pPrChange w:id="16" w:author="Kshitija Joshi" w:date="2015-11-28T11:31:00Z">
          <w:pPr>
            <w:spacing w:line="240" w:lineRule="auto"/>
            <w:jc w:val="both"/>
          </w:pPr>
        </w:pPrChange>
      </w:pPr>
      <w:r w:rsidRPr="00543CCD">
        <w:rPr>
          <w:i/>
          <w:rPrChange w:id="17" w:author="Kshitija Joshi" w:date="2015-11-28T12:08:00Z">
            <w:rPr>
              <w:b/>
              <w:i/>
            </w:rPr>
          </w:rPrChange>
        </w:rPr>
        <w:t>STAF</w:t>
      </w:r>
      <w:r w:rsidRPr="00113147">
        <w:rPr>
          <w:b/>
        </w:rPr>
        <w:t>:</w:t>
      </w:r>
      <w:r w:rsidRPr="00EE0E61">
        <w:t xml:space="preserve"> Planning to implement </w:t>
      </w:r>
      <w:r w:rsidR="00D4528D">
        <w:t>test automation</w:t>
      </w:r>
      <w:r w:rsidRPr="00EE0E61">
        <w:t xml:space="preserve"> using STAF which automates distribution, execution and result analysis of the test cases. </w:t>
      </w:r>
      <w:bookmarkStart w:id="18" w:name="_GoBack"/>
      <w:bookmarkEnd w:id="18"/>
    </w:p>
    <w:p w14:paraId="72354AF3" w14:textId="31749884" w:rsidR="00032146" w:rsidDel="00612F37" w:rsidRDefault="006D4798" w:rsidP="00113147">
      <w:pPr>
        <w:pStyle w:val="ListParagraph"/>
        <w:spacing w:line="240" w:lineRule="auto"/>
        <w:ind w:left="1080"/>
        <w:jc w:val="both"/>
        <w:rPr>
          <w:del w:id="19" w:author="Kshitija Joshi" w:date="2015-11-28T11:31:00Z"/>
        </w:rPr>
      </w:pPr>
      <w:del w:id="20" w:author="Kshitija Joshi" w:date="2015-12-14T01:16:00Z">
        <w:r w:rsidRPr="00EE0E61" w:rsidDel="00DD599B">
          <w:delText xml:space="preserve">And also </w:delText>
        </w:r>
        <w:r w:rsidR="00AD5D57" w:rsidRPr="00EE0E61" w:rsidDel="00DD599B">
          <w:delText>analyze</w:delText>
        </w:r>
        <w:r w:rsidR="00FB7D72" w:rsidRPr="00EE0E61" w:rsidDel="00DD599B">
          <w:delText xml:space="preserve"> </w:delText>
        </w:r>
        <w:r w:rsidR="002243B6" w:rsidRPr="00EE0E61" w:rsidDel="00DD599B">
          <w:delText>the</w:delText>
        </w:r>
        <w:r w:rsidR="00032146" w:rsidDel="00DD599B">
          <w:delText xml:space="preserve"> performance of the</w:delText>
        </w:r>
        <w:r w:rsidR="002243B6" w:rsidRPr="00EE0E61" w:rsidDel="00DD599B">
          <w:delText xml:space="preserve"> system</w:delText>
        </w:r>
        <w:r w:rsidR="00D4528D" w:rsidDel="00DD599B">
          <w:delText xml:space="preserve"> by boundary for various</w:delText>
        </w:r>
        <w:r w:rsidR="00334EEB" w:rsidDel="00DD599B">
          <w:delText xml:space="preserve"> size &amp; values</w:delText>
        </w:r>
        <w:r w:rsidR="00D4528D" w:rsidDel="00DD599B">
          <w:delText xml:space="preserve"> datasets</w:delText>
        </w:r>
      </w:del>
    </w:p>
    <w:p w14:paraId="61454C3E" w14:textId="77777777" w:rsidR="008D40A2" w:rsidDel="00612F37" w:rsidRDefault="008D40A2" w:rsidP="00113147">
      <w:pPr>
        <w:spacing w:line="240" w:lineRule="auto"/>
        <w:jc w:val="both"/>
        <w:rPr>
          <w:del w:id="21" w:author="Kshitija Joshi" w:date="2015-11-28T11:31:00Z"/>
        </w:rPr>
      </w:pPr>
    </w:p>
    <w:p w14:paraId="38B9F40D" w14:textId="77777777" w:rsidR="006D4798" w:rsidRDefault="006D4798">
      <w:pPr>
        <w:pStyle w:val="ListParagraph"/>
        <w:spacing w:line="240" w:lineRule="auto"/>
        <w:ind w:left="1080"/>
        <w:jc w:val="both"/>
        <w:pPrChange w:id="22" w:author="Kshitija Joshi" w:date="2015-11-28T11:31:00Z">
          <w:pPr>
            <w:spacing w:line="240" w:lineRule="auto"/>
            <w:jc w:val="both"/>
          </w:pPr>
        </w:pPrChange>
      </w:pPr>
    </w:p>
    <w:p w14:paraId="4B1E541D" w14:textId="7F427C16" w:rsidR="1364117B" w:rsidRPr="00EE0E61" w:rsidRDefault="1364117B" w:rsidP="00FB7D72">
      <w:pPr>
        <w:spacing w:line="240" w:lineRule="auto"/>
        <w:jc w:val="both"/>
      </w:pPr>
      <w:r>
        <w:lastRenderedPageBreak/>
        <w:t>References:</w:t>
      </w:r>
    </w:p>
    <w:p w14:paraId="142353AC" w14:textId="0B8ED7B4" w:rsidR="1364117B" w:rsidDel="003F046D" w:rsidRDefault="003F046D">
      <w:pPr>
        <w:rPr>
          <w:del w:id="23" w:author="Kshitija Joshi" w:date="2015-11-28T11:58:00Z"/>
        </w:rPr>
      </w:pPr>
      <w:ins w:id="24" w:author="Kshitija Joshi" w:date="2015-11-28T11:57:00Z">
        <w:r w:rsidRPr="003F046D">
          <w:rPr>
            <w:rPrChange w:id="25" w:author="Kshitija Joshi" w:date="2015-11-28T11:57:00Z">
              <w:rPr>
                <w:b/>
              </w:rPr>
            </w:rPrChange>
          </w:rPr>
          <w:t>[1]</w:t>
        </w:r>
        <w:r>
          <w:rPr>
            <w:b/>
          </w:rPr>
          <w:t xml:space="preserve"> </w:t>
        </w:r>
        <w:r w:rsidRPr="003F046D">
          <w:rPr>
            <w:b/>
            <w:rPrChange w:id="26" w:author="Kshitija Joshi" w:date="2015-11-28T11:57:00Z">
              <w:rPr/>
            </w:rPrChange>
          </w:rPr>
          <w:t>Weka</w:t>
        </w:r>
        <w:r>
          <w:rPr>
            <w:b/>
          </w:rPr>
          <w:t xml:space="preserve">: </w:t>
        </w:r>
      </w:ins>
      <w:hyperlink r:id="rId6">
        <w:r w:rsidR="1364117B" w:rsidRPr="1364117B">
          <w:rPr>
            <w:rStyle w:val="Hyperlink"/>
            <w:rFonts w:ascii="Calibri" w:eastAsia="Calibri" w:hAnsi="Calibri" w:cs="Calibri"/>
          </w:rPr>
          <w:t>http://www.cs.waikato.ac.nz/ml/index.html</w:t>
        </w:r>
      </w:hyperlink>
    </w:p>
    <w:p w14:paraId="01F5BD61" w14:textId="3A5DCD8D" w:rsidR="003F046D" w:rsidRDefault="003F046D">
      <w:pPr>
        <w:rPr>
          <w:ins w:id="27" w:author="Kshitija Joshi" w:date="2015-11-28T11:58:00Z"/>
        </w:rPr>
      </w:pPr>
    </w:p>
    <w:p w14:paraId="0CE60AE0" w14:textId="0A184AEF" w:rsidR="1364117B" w:rsidRDefault="003F046D">
      <w:pPr>
        <w:ind w:left="720"/>
        <w:rPr>
          <w:rStyle w:val="Hyperlink"/>
          <w:rFonts w:ascii="Calibri" w:eastAsia="Calibri" w:hAnsi="Calibri" w:cs="Calibri"/>
        </w:rPr>
        <w:pPrChange w:id="28" w:author="Kshitija Joshi" w:date="2015-11-28T11:58:00Z">
          <w:pPr/>
        </w:pPrChange>
      </w:pPr>
      <w:ins w:id="29" w:author="Kshitija Joshi" w:date="2015-11-28T11:58:00Z">
        <w:r>
          <w:t xml:space="preserve">    </w:t>
        </w:r>
      </w:ins>
      <w:r w:rsidR="00543CCD">
        <w:fldChar w:fldCharType="begin"/>
      </w:r>
      <w:r w:rsidR="00543CCD">
        <w:instrText xml:space="preserve"> HYPERLINK "https://weka.wikispaces.com" \h </w:instrText>
      </w:r>
      <w:r w:rsidR="00543CCD">
        <w:fldChar w:fldCharType="separate"/>
      </w:r>
      <w:r w:rsidR="1364117B" w:rsidRPr="1364117B">
        <w:rPr>
          <w:rStyle w:val="Hyperlink"/>
          <w:rFonts w:ascii="Calibri" w:eastAsia="Calibri" w:hAnsi="Calibri" w:cs="Calibri"/>
        </w:rPr>
        <w:t>https://weka.wikispaces.com</w:t>
      </w:r>
      <w:r w:rsidR="00543CCD">
        <w:rPr>
          <w:rStyle w:val="Hyperlink"/>
          <w:rFonts w:ascii="Calibri" w:eastAsia="Calibri" w:hAnsi="Calibri" w:cs="Calibri"/>
        </w:rPr>
        <w:fldChar w:fldCharType="end"/>
      </w:r>
    </w:p>
    <w:p w14:paraId="19F537FB" w14:textId="3F91D31E" w:rsidR="00AA0C10" w:rsidRPr="00AA0C10" w:rsidDel="003F046D" w:rsidRDefault="003F046D" w:rsidP="00AA0C10">
      <w:pPr>
        <w:spacing w:line="240" w:lineRule="atLeast"/>
        <w:rPr>
          <w:del w:id="30" w:author="Kshitija Joshi" w:date="2015-11-28T12:00:00Z"/>
          <w:rStyle w:val="Hyperlink"/>
          <w:rFonts w:ascii="Calibri" w:eastAsia="Calibri" w:hAnsi="Calibri" w:cs="Calibri"/>
        </w:rPr>
      </w:pPr>
      <w:ins w:id="31" w:author="Kshitija Joshi" w:date="2015-11-28T12:00:00Z">
        <w:r>
          <w:t xml:space="preserve">[2] </w:t>
        </w:r>
        <w:proofErr w:type="spellStart"/>
        <w:r w:rsidRPr="003F046D">
          <w:rPr>
            <w:b/>
            <w:rPrChange w:id="32" w:author="Kshitija Joshi" w:date="2015-11-28T12:00:00Z">
              <w:rPr/>
            </w:rPrChange>
          </w:rPr>
          <w:t>FindBugs</w:t>
        </w:r>
        <w:proofErr w:type="spellEnd"/>
        <w:r w:rsidRPr="003F046D">
          <w:rPr>
            <w:b/>
            <w:rPrChange w:id="33" w:author="Kshitija Joshi" w:date="2015-11-28T12:00:00Z">
              <w:rPr/>
            </w:rPrChange>
          </w:rPr>
          <w:t>:</w:t>
        </w:r>
        <w:r>
          <w:t xml:space="preserve"> </w:t>
        </w:r>
      </w:ins>
      <w:del w:id="34" w:author="Kshitija Joshi" w:date="2015-11-28T12:00:00Z">
        <w:r w:rsidR="00543CCD" w:rsidDel="003F046D">
          <w:fldChar w:fldCharType="begin"/>
        </w:r>
        <w:r w:rsidR="00543CCD" w:rsidDel="003F046D">
          <w:delInstrText xml:space="preserve"> HYPERLINK "http://www.google.com/url?q=http%3A%2F%2Fsourceforge.net%2Fprojects%2Fjlint%2F&amp;sa=D&amp;sntz=1&amp;usg=AFQjCNE8pFHoFVPSqH-YVmjaSNBcbcIFkg" \t "_blank" </w:delInstrText>
        </w:r>
        <w:r w:rsidR="00543CCD" w:rsidDel="003F046D">
          <w:fldChar w:fldCharType="separate"/>
        </w:r>
        <w:r w:rsidR="00AA0C10" w:rsidRPr="00AA0C10" w:rsidDel="003F046D">
          <w:rPr>
            <w:rStyle w:val="Hyperlink"/>
            <w:rFonts w:ascii="Calibri" w:eastAsia="Calibri" w:hAnsi="Calibri" w:cs="Calibri"/>
          </w:rPr>
          <w:delText>http://sourceforge.net/projects/jlint/</w:delText>
        </w:r>
        <w:r w:rsidR="00543CCD" w:rsidDel="003F046D">
          <w:rPr>
            <w:rStyle w:val="Hyperlink"/>
            <w:rFonts w:ascii="Calibri" w:eastAsia="Calibri" w:hAnsi="Calibri" w:cs="Calibri"/>
          </w:rPr>
          <w:fldChar w:fldCharType="end"/>
        </w:r>
      </w:del>
    </w:p>
    <w:p w14:paraId="6F7146B6" w14:textId="77777777" w:rsidR="00AA0C10" w:rsidRPr="00AA0C10" w:rsidRDefault="00DD599B" w:rsidP="00AA0C10">
      <w:pPr>
        <w:spacing w:line="240" w:lineRule="atLeast"/>
        <w:rPr>
          <w:rStyle w:val="Hyperlink"/>
          <w:rFonts w:ascii="Calibri" w:eastAsia="Calibri" w:hAnsi="Calibri" w:cs="Calibri"/>
        </w:rPr>
      </w:pPr>
      <w:hyperlink r:id="rId7" w:tgtFrame="_blank" w:history="1">
        <w:r w:rsidR="00AA0C10" w:rsidRPr="00AA0C10">
          <w:rPr>
            <w:rStyle w:val="Hyperlink"/>
            <w:rFonts w:ascii="Calibri" w:eastAsia="Calibri" w:hAnsi="Calibri" w:cs="Calibri"/>
          </w:rPr>
          <w:t>http://findbugs.sourceforge.net/manual/eclipse.html</w:t>
        </w:r>
      </w:hyperlink>
    </w:p>
    <w:p w14:paraId="7F5F0403" w14:textId="46D1735D" w:rsidR="00AA0C10" w:rsidRDefault="003F046D">
      <w:pPr>
        <w:rPr>
          <w:ins w:id="35" w:author="Kshitija Joshi" w:date="2015-11-28T12:01:00Z"/>
          <w:rStyle w:val="Hyperlink"/>
          <w:rFonts w:ascii="Calibri" w:eastAsia="Calibri" w:hAnsi="Calibri" w:cs="Calibri"/>
        </w:rPr>
      </w:pPr>
      <w:ins w:id="36" w:author="Kshitija Joshi" w:date="2015-11-28T12:00:00Z">
        <w:r>
          <w:t xml:space="preserve">[3] </w:t>
        </w:r>
        <w:proofErr w:type="spellStart"/>
        <w:r w:rsidRPr="003F046D">
          <w:rPr>
            <w:b/>
            <w:rPrChange w:id="37" w:author="Kshitija Joshi" w:date="2015-11-28T12:00:00Z">
              <w:rPr/>
            </w:rPrChange>
          </w:rPr>
          <w:t>JArchitect</w:t>
        </w:r>
        <w:proofErr w:type="spellEnd"/>
        <w:r>
          <w:rPr>
            <w:b/>
          </w:rPr>
          <w:t xml:space="preserve">: </w:t>
        </w:r>
      </w:ins>
      <w:ins w:id="38" w:author="Kshitija Joshi" w:date="2015-11-28T12:01:00Z">
        <w:r>
          <w:rPr>
            <w:rStyle w:val="Hyperlink"/>
            <w:rFonts w:ascii="Calibri" w:eastAsia="Calibri" w:hAnsi="Calibri" w:cs="Calibri"/>
          </w:rPr>
          <w:fldChar w:fldCharType="begin"/>
        </w:r>
        <w:r>
          <w:rPr>
            <w:rStyle w:val="Hyperlink"/>
            <w:rFonts w:ascii="Calibri" w:eastAsia="Calibri" w:hAnsi="Calibri" w:cs="Calibri"/>
          </w:rPr>
          <w:instrText xml:space="preserve"> HYPERLINK "</w:instrText>
        </w:r>
        <w:r w:rsidRPr="003F046D">
          <w:rPr>
            <w:rStyle w:val="Hyperlink"/>
            <w:rFonts w:ascii="Calibri" w:eastAsia="Calibri" w:hAnsi="Calibri" w:cs="Calibri"/>
            <w:rPrChange w:id="39" w:author="Kshitija Joshi" w:date="2015-11-28T12:01:00Z">
              <w:rPr>
                <w:b/>
              </w:rPr>
            </w:rPrChange>
          </w:rPr>
          <w:instrText>http://www.jarchitect.com/</w:instrText>
        </w:r>
        <w:r>
          <w:rPr>
            <w:rStyle w:val="Hyperlink"/>
            <w:rFonts w:ascii="Calibri" w:eastAsia="Calibri" w:hAnsi="Calibri" w:cs="Calibri"/>
          </w:rPr>
          <w:instrText xml:space="preserve">" </w:instrText>
        </w:r>
        <w:r>
          <w:rPr>
            <w:rStyle w:val="Hyperlink"/>
            <w:rFonts w:ascii="Calibri" w:eastAsia="Calibri" w:hAnsi="Calibri" w:cs="Calibri"/>
          </w:rPr>
          <w:fldChar w:fldCharType="separate"/>
        </w:r>
        <w:r w:rsidRPr="003F0843">
          <w:rPr>
            <w:rStyle w:val="Hyperlink"/>
            <w:rFonts w:ascii="Calibri" w:eastAsia="Calibri" w:hAnsi="Calibri" w:cs="Calibri"/>
            <w:rPrChange w:id="40" w:author="Kshitija Joshi" w:date="2015-11-28T12:01:00Z">
              <w:rPr>
                <w:b/>
              </w:rPr>
            </w:rPrChange>
          </w:rPr>
          <w:t>http://www.jarchitect.com/</w:t>
        </w:r>
        <w:r>
          <w:rPr>
            <w:rStyle w:val="Hyperlink"/>
            <w:rFonts w:ascii="Calibri" w:eastAsia="Calibri" w:hAnsi="Calibri" w:cs="Calibri"/>
          </w:rPr>
          <w:fldChar w:fldCharType="end"/>
        </w:r>
      </w:ins>
    </w:p>
    <w:p w14:paraId="1A7CDD3C" w14:textId="3498E7C9" w:rsidR="003F046D" w:rsidRPr="003F046D" w:rsidDel="00543CCD" w:rsidRDefault="003F046D">
      <w:pPr>
        <w:rPr>
          <w:del w:id="41" w:author="Kshitija Joshi" w:date="2015-11-28T12:06:00Z"/>
          <w:rStyle w:val="Hyperlink"/>
          <w:rFonts w:ascii="Calibri" w:eastAsia="Calibri" w:hAnsi="Calibri" w:cs="Calibri"/>
          <w:rPrChange w:id="42" w:author="Kshitija Joshi" w:date="2015-11-28T12:03:00Z">
            <w:rPr>
              <w:del w:id="43" w:author="Kshitija Joshi" w:date="2015-11-28T12:06:00Z"/>
            </w:rPr>
          </w:rPrChange>
        </w:rPr>
      </w:pPr>
      <w:ins w:id="44" w:author="Kshitija Joshi" w:date="2015-11-28T12:01:00Z">
        <w:r w:rsidRPr="003F046D">
          <w:rPr>
            <w:rPrChange w:id="45" w:author="Kshitija Joshi" w:date="2015-11-28T12:02:00Z">
              <w:rPr>
                <w:rStyle w:val="Hyperlink"/>
                <w:rFonts w:ascii="Calibri" w:eastAsia="Calibri" w:hAnsi="Calibri" w:cs="Calibri"/>
              </w:rPr>
            </w:rPrChange>
          </w:rPr>
          <w:t>[4]</w:t>
        </w:r>
      </w:ins>
      <w:ins w:id="46" w:author="Kshitija Joshi" w:date="2015-11-28T12:02:00Z">
        <w:r>
          <w:t xml:space="preserve"> </w:t>
        </w:r>
        <w:r w:rsidRPr="003F046D">
          <w:rPr>
            <w:b/>
            <w:rPrChange w:id="47" w:author="Kshitija Joshi" w:date="2015-11-28T12:02:00Z">
              <w:rPr/>
            </w:rPrChange>
          </w:rPr>
          <w:t>STAF</w:t>
        </w:r>
        <w:r>
          <w:rPr>
            <w:b/>
          </w:rPr>
          <w:t xml:space="preserve"> Documentation</w:t>
        </w:r>
        <w:r w:rsidRPr="003F046D">
          <w:rPr>
            <w:b/>
            <w:rPrChange w:id="48" w:author="Kshitija Joshi" w:date="2015-11-28T12:02:00Z">
              <w:rPr/>
            </w:rPrChange>
          </w:rPr>
          <w:t>:</w:t>
        </w:r>
      </w:ins>
      <w:ins w:id="49" w:author="Kshitija Joshi" w:date="2015-11-28T12:03:00Z">
        <w:r>
          <w:rPr>
            <w:b/>
          </w:rPr>
          <w:t xml:space="preserve"> </w:t>
        </w:r>
        <w:r w:rsidRPr="003F046D">
          <w:rPr>
            <w:rStyle w:val="Hyperlink"/>
            <w:rFonts w:ascii="Calibri" w:eastAsia="Calibri" w:hAnsi="Calibri" w:cs="Calibri"/>
            <w:rPrChange w:id="50" w:author="Kshitija Joshi" w:date="2015-11-28T12:03:00Z">
              <w:rPr>
                <w:b/>
              </w:rPr>
            </w:rPrChange>
          </w:rPr>
          <w:t>http://staf.sourceforge.net/educ/STAF-STAX-HandsOn-Part1.ppt</w:t>
        </w:r>
      </w:ins>
    </w:p>
    <w:p w14:paraId="06727CFB" w14:textId="4208FF9D" w:rsidR="1364117B" w:rsidDel="00543CCD" w:rsidRDefault="1364117B" w:rsidP="1364117B">
      <w:pPr>
        <w:rPr>
          <w:del w:id="51" w:author="Kshitija Joshi" w:date="2015-11-28T12:06:00Z"/>
        </w:rPr>
      </w:pPr>
    </w:p>
    <w:p w14:paraId="0FD55317" w14:textId="2FB0C7FE" w:rsidR="1364117B" w:rsidRDefault="1364117B" w:rsidP="1364117B"/>
    <w:p w14:paraId="3DCD41D5" w14:textId="52CAB541" w:rsidR="1364117B" w:rsidRDefault="1364117B" w:rsidP="1364117B"/>
    <w:p w14:paraId="12A9016F" w14:textId="41EACEC1" w:rsidR="1364117B" w:rsidRDefault="1364117B" w:rsidP="1364117B"/>
    <w:sectPr w:rsidR="1364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AEC"/>
    <w:multiLevelType w:val="hybridMultilevel"/>
    <w:tmpl w:val="49D4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90992"/>
    <w:multiLevelType w:val="hybridMultilevel"/>
    <w:tmpl w:val="CA20C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E7DC7"/>
    <w:multiLevelType w:val="hybridMultilevel"/>
    <w:tmpl w:val="1B329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F3304"/>
    <w:multiLevelType w:val="hybridMultilevel"/>
    <w:tmpl w:val="450E9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C202B"/>
    <w:multiLevelType w:val="hybridMultilevel"/>
    <w:tmpl w:val="EC58A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C1E35"/>
    <w:multiLevelType w:val="hybridMultilevel"/>
    <w:tmpl w:val="0450B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D">
    <w15:presenceInfo w15:providerId="None" w15:userId="KD"/>
  </w15:person>
  <w15:person w15:author="Kshitija Joshi">
    <w15:presenceInfo w15:providerId="Windows Live" w15:userId="110ab8bebcac8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4117B"/>
    <w:rsid w:val="00032146"/>
    <w:rsid w:val="001024F1"/>
    <w:rsid w:val="00113147"/>
    <w:rsid w:val="001D0E7B"/>
    <w:rsid w:val="002243B6"/>
    <w:rsid w:val="00253059"/>
    <w:rsid w:val="002A7580"/>
    <w:rsid w:val="003161C6"/>
    <w:rsid w:val="00334EEB"/>
    <w:rsid w:val="003F046D"/>
    <w:rsid w:val="00425527"/>
    <w:rsid w:val="00482136"/>
    <w:rsid w:val="004F1F1A"/>
    <w:rsid w:val="00543CCD"/>
    <w:rsid w:val="005739CE"/>
    <w:rsid w:val="00612F37"/>
    <w:rsid w:val="006D4798"/>
    <w:rsid w:val="007B3527"/>
    <w:rsid w:val="00850036"/>
    <w:rsid w:val="008D40A2"/>
    <w:rsid w:val="00972283"/>
    <w:rsid w:val="009F4721"/>
    <w:rsid w:val="00AA0C10"/>
    <w:rsid w:val="00AD5D57"/>
    <w:rsid w:val="00B71039"/>
    <w:rsid w:val="00BC1392"/>
    <w:rsid w:val="00BF4B29"/>
    <w:rsid w:val="00D4528D"/>
    <w:rsid w:val="00D50C1E"/>
    <w:rsid w:val="00DD599B"/>
    <w:rsid w:val="00DE1AA1"/>
    <w:rsid w:val="00EC1D99"/>
    <w:rsid w:val="00EE0E61"/>
    <w:rsid w:val="00F6692E"/>
    <w:rsid w:val="00FB7D72"/>
    <w:rsid w:val="0EFE318B"/>
    <w:rsid w:val="136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47F6"/>
  <w15:docId w15:val="{74532EDD-0875-444C-8998-C82F1285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3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5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5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5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2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D0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31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1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oogle.com/url?q=http%3A%2F%2Ffindbugs.sourceforge.net%2Fmanual%2Feclipse.html&amp;sa=D&amp;sntz=1&amp;usg=AFQjCNHlcj-dvtED8pn10rITX1x5A4xYj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waikato.ac.nz/ml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3BD1B-7863-4DA3-9F99-88EF2EF54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Kshitija Joshi</cp:lastModifiedBy>
  <cp:revision>21</cp:revision>
  <dcterms:created xsi:type="dcterms:W3CDTF">2012-08-07T16:44:00Z</dcterms:created>
  <dcterms:modified xsi:type="dcterms:W3CDTF">2015-12-14T06:17:00Z</dcterms:modified>
</cp:coreProperties>
</file>