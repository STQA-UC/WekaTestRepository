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300A6" w14:textId="77777777" w:rsidR="0001760D" w:rsidRPr="002277BD" w:rsidRDefault="00810835">
      <w:pPr>
        <w:rPr>
          <w:b/>
          <w:sz w:val="36"/>
          <w:szCs w:val="36"/>
        </w:rPr>
      </w:pPr>
      <w:r w:rsidRPr="002277BD">
        <w:rPr>
          <w:b/>
          <w:sz w:val="36"/>
          <w:szCs w:val="36"/>
        </w:rPr>
        <w:t>Emma Coverage Report:</w:t>
      </w:r>
    </w:p>
    <w:p w14:paraId="14CC8FAA" w14:textId="77777777" w:rsidR="00810835" w:rsidRDefault="00810835" w:rsidP="00810835">
      <w:pPr>
        <w:pStyle w:val="ListParagraph"/>
        <w:numPr>
          <w:ilvl w:val="0"/>
          <w:numId w:val="1"/>
        </w:numPr>
      </w:pPr>
      <w:r>
        <w:t>Below is the result of overall code coverage for Classifier module:</w:t>
      </w:r>
    </w:p>
    <w:p w14:paraId="06B01872" w14:textId="77777777" w:rsidR="00810835" w:rsidRDefault="00810835">
      <w:r>
        <w:rPr>
          <w:noProof/>
        </w:rPr>
        <w:drawing>
          <wp:inline distT="0" distB="0" distL="0" distR="0" wp14:anchorId="3CA76FC2" wp14:editId="7E772B62">
            <wp:extent cx="6824345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lipse_OutofMemEx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9882" r="1763" b="5449"/>
                    <a:stretch/>
                  </pic:blipFill>
                  <pic:spPr bwMode="auto">
                    <a:xfrm>
                      <a:off x="0" y="0"/>
                      <a:ext cx="6827231" cy="372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67CEC" w14:textId="77777777" w:rsidR="00810835" w:rsidRDefault="00810835"/>
    <w:p w14:paraId="0A13235C" w14:textId="77777777" w:rsidR="008B4D16" w:rsidRDefault="00810835" w:rsidP="00520AA8">
      <w:pPr>
        <w:pStyle w:val="ListParagraph"/>
        <w:numPr>
          <w:ilvl w:val="0"/>
          <w:numId w:val="1"/>
        </w:numPr>
      </w:pPr>
      <w:r>
        <w:t>Abstract classes are classes containing one or more abstract methods. An abstract method is a method that is declared, but contains no implementation.</w:t>
      </w:r>
      <w:r w:rsidR="008B4D16">
        <w:t xml:space="preserve"> And for interfaces, the body of an interface </w:t>
      </w:r>
      <w:r>
        <w:t>include</w:t>
      </w:r>
      <w:r w:rsidR="008B4D16">
        <w:t>s</w:t>
      </w:r>
      <w:r>
        <w:t xml:space="preserve"> only abstract methods and final fields (constants). Hence these classes contain a few numbers of lines of code and hence it is showing h</w:t>
      </w:r>
      <w:r w:rsidR="008B4D16">
        <w:t>igh percentage of code coverage. Please check the analysis in below report</w:t>
      </w:r>
    </w:p>
    <w:p w14:paraId="1B4027B0" w14:textId="77777777" w:rsidR="008B4D16" w:rsidRDefault="008B4D16" w:rsidP="008B4D16">
      <w:pPr>
        <w:pStyle w:val="ListParagraph"/>
      </w:pPr>
      <w:r>
        <w:rPr>
          <w:noProof/>
        </w:rPr>
        <w:lastRenderedPageBreak/>
        <w:drawing>
          <wp:inline distT="0" distB="0" distL="0" distR="0" wp14:anchorId="3CC848E3" wp14:editId="6AA0F0B9">
            <wp:extent cx="554355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lipse_CoverageEvaluationClass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" t="12554" r="29167" b="7853"/>
                    <a:stretch/>
                  </pic:blipFill>
                  <pic:spPr bwMode="auto">
                    <a:xfrm>
                      <a:off x="0" y="0"/>
                      <a:ext cx="5543550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F454F" w14:textId="77777777" w:rsidR="008B4D16" w:rsidRDefault="008B4D16" w:rsidP="008B4D16">
      <w:pPr>
        <w:pStyle w:val="ListParagraph"/>
      </w:pPr>
    </w:p>
    <w:p w14:paraId="2152AE49" w14:textId="77777777" w:rsidR="008B4D16" w:rsidRDefault="00810835" w:rsidP="008B4D16">
      <w:pPr>
        <w:pStyle w:val="ListParagraph"/>
      </w:pPr>
      <w:r>
        <w:t xml:space="preserve">Below are those abstract classes of Classifiers </w:t>
      </w:r>
      <w:r w:rsidR="00D06D6E">
        <w:t>module:</w:t>
      </w:r>
    </w:p>
    <w:p w14:paraId="7BF4DE0A" w14:textId="77777777" w:rsidR="008B4D16" w:rsidRDefault="008B4D16" w:rsidP="008B4D16">
      <w:pPr>
        <w:pStyle w:val="ListParagraph"/>
      </w:pPr>
      <w:r>
        <w:t>Java classes are all abstract utility classes for handling settings common to randomizable classifiers</w:t>
      </w:r>
    </w:p>
    <w:p w14:paraId="7BF71652" w14:textId="77777777" w:rsidR="008B4D16" w:rsidRDefault="00810835" w:rsidP="008B4D16">
      <w:pPr>
        <w:pStyle w:val="ListParagraph"/>
      </w:pPr>
      <w:r w:rsidRPr="008B4D16">
        <w:rPr>
          <w:i/>
        </w:rPr>
        <w:t>RandomizableClassifier</w:t>
      </w:r>
    </w:p>
    <w:p w14:paraId="51204F2F" w14:textId="77777777" w:rsidR="008B4D16" w:rsidRDefault="00810835" w:rsidP="008B4D16">
      <w:pPr>
        <w:pStyle w:val="ListParagraph"/>
      </w:pPr>
      <w:r w:rsidRPr="008B4D16">
        <w:rPr>
          <w:i/>
        </w:rPr>
        <w:t>RandomizableIteratedSingleClassifierEnhancer</w:t>
      </w:r>
    </w:p>
    <w:p w14:paraId="5F8AA09A" w14:textId="77777777" w:rsidR="008B4D16" w:rsidRDefault="00810835" w:rsidP="008B4D16">
      <w:pPr>
        <w:pStyle w:val="ListParagraph"/>
      </w:pPr>
      <w:r w:rsidRPr="008B4D16">
        <w:rPr>
          <w:i/>
        </w:rPr>
        <w:t>RandomizableMultipleClassifiersCombiner</w:t>
      </w:r>
    </w:p>
    <w:p w14:paraId="64402EAD" w14:textId="77777777" w:rsidR="008B4D16" w:rsidRDefault="00810835" w:rsidP="008B4D16">
      <w:pPr>
        <w:pStyle w:val="ListParagraph"/>
      </w:pPr>
      <w:r w:rsidRPr="008B4D16">
        <w:rPr>
          <w:i/>
        </w:rPr>
        <w:t>RandomizableSingleClassifierEnhancer</w:t>
      </w:r>
    </w:p>
    <w:p w14:paraId="0D4B90EC" w14:textId="77777777" w:rsidR="00D06D6E" w:rsidRDefault="00D06D6E" w:rsidP="00D06D6E">
      <w:pPr>
        <w:ind w:firstLine="720"/>
      </w:pPr>
    </w:p>
    <w:p w14:paraId="27035AB1" w14:textId="77777777" w:rsidR="00810835" w:rsidRDefault="00810835" w:rsidP="00D06D6E">
      <w:pPr>
        <w:ind w:firstLine="720"/>
      </w:pPr>
      <w:r>
        <w:t>Interfaces:</w:t>
      </w:r>
      <w:r w:rsidR="008B4D16">
        <w:t xml:space="preserve"> </w:t>
      </w:r>
      <w:r>
        <w:t>Interface for classifiers that can induce models of g</w:t>
      </w:r>
      <w:r w:rsidR="00D06D6E">
        <w:t>rowing complexity one step at a</w:t>
      </w:r>
      <w:r w:rsidR="00D06D6E">
        <w:tab/>
      </w:r>
      <w:r>
        <w:t>time.</w:t>
      </w:r>
    </w:p>
    <w:p w14:paraId="46BB118A" w14:textId="77777777" w:rsidR="00810835" w:rsidRDefault="00810835" w:rsidP="00D06D6E">
      <w:pPr>
        <w:ind w:firstLine="720"/>
      </w:pPr>
      <w:r>
        <w:t>Below are interfaces of Classifiers module:</w:t>
      </w:r>
    </w:p>
    <w:p w14:paraId="119CC1CA" w14:textId="77777777" w:rsidR="00D06D6E" w:rsidRDefault="00810835" w:rsidP="00D06D6E">
      <w:pPr>
        <w:ind w:firstLine="720"/>
        <w:rPr>
          <w:i/>
        </w:rPr>
      </w:pPr>
      <w:r w:rsidRPr="008B4D16">
        <w:rPr>
          <w:i/>
        </w:rPr>
        <w:t>IntervalEstimator</w:t>
      </w:r>
    </w:p>
    <w:p w14:paraId="45C31004" w14:textId="77777777" w:rsidR="008B4D16" w:rsidRPr="008B4D16" w:rsidRDefault="00810835" w:rsidP="00D06D6E">
      <w:pPr>
        <w:ind w:firstLine="720"/>
        <w:rPr>
          <w:i/>
        </w:rPr>
      </w:pPr>
      <w:r w:rsidRPr="008B4D16">
        <w:rPr>
          <w:i/>
        </w:rPr>
        <w:t>IterativeClassifier</w:t>
      </w:r>
    </w:p>
    <w:p w14:paraId="674A34AE" w14:textId="77777777" w:rsidR="00D06D6E" w:rsidRDefault="008B4D16" w:rsidP="00D06D6E">
      <w:pPr>
        <w:ind w:firstLine="720"/>
        <w:rPr>
          <w:i/>
        </w:rPr>
      </w:pPr>
      <w:r w:rsidRPr="008B4D16">
        <w:rPr>
          <w:i/>
        </w:rPr>
        <w:t>Sourcable</w:t>
      </w:r>
    </w:p>
    <w:p w14:paraId="24D3DF23" w14:textId="77777777" w:rsidR="008B4D16" w:rsidRPr="008B4D16" w:rsidRDefault="008B4D16" w:rsidP="00D06D6E">
      <w:pPr>
        <w:ind w:firstLine="720"/>
        <w:rPr>
          <w:i/>
        </w:rPr>
      </w:pPr>
      <w:r w:rsidRPr="008B4D16">
        <w:rPr>
          <w:i/>
        </w:rPr>
        <w:t>UpdateableClassifier</w:t>
      </w:r>
    </w:p>
    <w:p w14:paraId="6F241914" w14:textId="77777777" w:rsidR="001C63BD" w:rsidRDefault="00D06D6E" w:rsidP="00D06D6E">
      <w:r>
        <w:lastRenderedPageBreak/>
        <w:t xml:space="preserve">Code coverage for CheckClassifiers is 62%. </w:t>
      </w:r>
      <w:r w:rsidR="0077086A">
        <w:t>Check</w:t>
      </w:r>
      <w:del w:id="0" w:author="dreamSpark" w:date="2015-11-28T14:36:00Z">
        <w:r w:rsidR="0077086A" w:rsidDel="006B14A7">
          <w:delText xml:space="preserve"> </w:delText>
        </w:r>
      </w:del>
      <w:r>
        <w:t>Classifier is a test class created for</w:t>
      </w:r>
      <w:r w:rsidRPr="00D06D6E">
        <w:t xml:space="preserve"> examining the capabilities and finding problems with classifiers. </w:t>
      </w:r>
      <w:r w:rsidR="00B808F8">
        <w:t>It is created</w:t>
      </w:r>
      <w:r w:rsidRPr="00D06D6E">
        <w:t xml:space="preserve"> to ensure robustness and correct</w:t>
      </w:r>
      <w:r>
        <w:t xml:space="preserve"> </w:t>
      </w:r>
      <w:r w:rsidRPr="00D06D6E">
        <w:t xml:space="preserve">operation. </w:t>
      </w:r>
      <w:r w:rsidR="005636D1">
        <w:t xml:space="preserve">This class contains main logic of the program and has </w:t>
      </w:r>
      <w:r w:rsidR="00F12163">
        <w:t xml:space="preserve">methods and function which implements classification verifying data type of the attributes of input data. While analyzing code coverage Emma, excludes lines of code written for exceptions </w:t>
      </w:r>
      <w:del w:id="1" w:author="dreamSpark" w:date="2015-11-28T14:37:00Z">
        <w:r w:rsidR="00F12163" w:rsidDel="006B14A7">
          <w:delText xml:space="preserve">viz </w:delText>
        </w:r>
      </w:del>
      <w:ins w:id="2" w:author="dreamSpark" w:date="2015-11-28T14:37:00Z">
        <w:r w:rsidR="006B14A7">
          <w:t>i.e., f</w:t>
        </w:r>
      </w:ins>
      <w:del w:id="3" w:author="dreamSpark" w:date="2015-11-28T14:37:00Z">
        <w:r w:rsidR="00F12163" w:rsidDel="006B14A7">
          <w:delText>f</w:delText>
        </w:r>
      </w:del>
      <w:r w:rsidR="00F12163">
        <w:t>or try and catch</w:t>
      </w:r>
      <w:r w:rsidR="001C63BD">
        <w:t xml:space="preserve"> which is approximately more than 400 lines of code. Hence considering this, code coverage for this class if substantially good that out of 3623 </w:t>
      </w:r>
      <w:r w:rsidR="00ED17E3">
        <w:t>instructions 2245 instructions are covered and validated.</w:t>
      </w:r>
      <w:ins w:id="4" w:author="dreamSpark" w:date="2015-11-28T14:41:00Z">
        <w:r w:rsidR="006C64FC">
          <w:t xml:space="preserve"> Also there is usage of overridden methods which are not calling the super class methods and as such it’s not being covered in the tests.</w:t>
        </w:r>
      </w:ins>
    </w:p>
    <w:p w14:paraId="56E30C86" w14:textId="77777777" w:rsidR="00ED17E3" w:rsidRDefault="00ED17E3" w:rsidP="00D06D6E"/>
    <w:p w14:paraId="5F645F0C" w14:textId="77777777" w:rsidR="00ED17E3" w:rsidRDefault="00ED17E3" w:rsidP="00D06D6E">
      <w:r>
        <w:rPr>
          <w:noProof/>
        </w:rPr>
        <w:drawing>
          <wp:inline distT="0" distB="0" distL="0" distR="0" wp14:anchorId="3B3FD541" wp14:editId="1AE4F59C">
            <wp:extent cx="6019800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lipse_CoverageCheckClassifierClas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 t="9882" r="38141" b="4648"/>
                    <a:stretch/>
                  </pic:blipFill>
                  <pic:spPr bwMode="auto">
                    <a:xfrm>
                      <a:off x="0" y="0"/>
                      <a:ext cx="601980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F3E8E" w14:textId="77777777" w:rsidR="001C63BD" w:rsidRDefault="001C63BD" w:rsidP="00D06D6E">
      <w:pPr>
        <w:rPr>
          <w:ins w:id="5" w:author="Mohammed Aamer, Fnu (fnumr)" w:date="2015-12-14T01:04:00Z"/>
        </w:rPr>
      </w:pPr>
    </w:p>
    <w:p w14:paraId="002F9658" w14:textId="240A5B17" w:rsidR="001C2FE3" w:rsidRDefault="001C2FE3" w:rsidP="00D06D6E">
      <w:ins w:id="6" w:author="Mohammed Aamer, Fnu (fnumr)" w:date="2015-12-14T01:04:00Z">
        <w:r>
          <w:t>We ha</w:t>
        </w:r>
        <w:r w:rsidR="00565B82">
          <w:t>ve generated EclEmma report as J</w:t>
        </w:r>
        <w:bookmarkStart w:id="7" w:name="_GoBack"/>
        <w:bookmarkEnd w:id="7"/>
        <w:r>
          <w:t>Architect didn’t provide coverage for our project.</w:t>
        </w:r>
      </w:ins>
    </w:p>
    <w:sectPr w:rsidR="001C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466AD"/>
    <w:multiLevelType w:val="hybridMultilevel"/>
    <w:tmpl w:val="BE30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eamSpark">
    <w15:presenceInfo w15:providerId="None" w15:userId="dreamSpark"/>
  </w15:person>
  <w15:person w15:author="Mohammed Aamer, Fnu (fnumr)">
    <w15:presenceInfo w15:providerId="None" w15:userId="Mohammed Aamer, Fnu (fnumr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35"/>
    <w:rsid w:val="001C2FE3"/>
    <w:rsid w:val="001C63BD"/>
    <w:rsid w:val="002277BD"/>
    <w:rsid w:val="003F17EE"/>
    <w:rsid w:val="005636D1"/>
    <w:rsid w:val="00565B82"/>
    <w:rsid w:val="006B14A7"/>
    <w:rsid w:val="006C64FC"/>
    <w:rsid w:val="0077086A"/>
    <w:rsid w:val="00810835"/>
    <w:rsid w:val="008B4D16"/>
    <w:rsid w:val="00B563E5"/>
    <w:rsid w:val="00B808F8"/>
    <w:rsid w:val="00D06D6E"/>
    <w:rsid w:val="00ED17E3"/>
    <w:rsid w:val="00F1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D961"/>
  <w15:chartTrackingRefBased/>
  <w15:docId w15:val="{3729E4B0-9E5B-4110-9388-C488BB9A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835"/>
    <w:pPr>
      <w:ind w:left="720"/>
      <w:contextualSpacing/>
    </w:pPr>
  </w:style>
  <w:style w:type="paragraph" w:styleId="NoSpacing">
    <w:name w:val="No Spacing"/>
    <w:uiPriority w:val="1"/>
    <w:qFormat/>
    <w:rsid w:val="008B4D1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F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E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290</Words>
  <Characters>1657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Joshi</dc:creator>
  <cp:keywords/>
  <dc:description/>
  <cp:lastModifiedBy>Mohammed Aamer, Fnu (fnumr)</cp:lastModifiedBy>
  <cp:revision>8</cp:revision>
  <dcterms:created xsi:type="dcterms:W3CDTF">2015-11-28T17:28:00Z</dcterms:created>
  <dcterms:modified xsi:type="dcterms:W3CDTF">2015-12-14T06:06:00Z</dcterms:modified>
</cp:coreProperties>
</file>